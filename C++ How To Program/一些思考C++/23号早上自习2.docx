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SimSun"/>
          <w:lang w:val="en-US" w:eastAsia="zh-CN"/>
        </w:rPr>
      </w:pPr>
      <w:r>
        <w:t>Searching and Sorting</w:t>
      </w:r>
      <w:r>
        <w:rPr>
          <w:rFonts w:hint="eastAsia" w:eastAsia="SimSun"/>
          <w:lang w:val="en-US" w:eastAsia="zh-CN"/>
        </w:rPr>
        <w:t>查找和排序</w:t>
      </w:r>
    </w:p>
    <w:p>
      <w:pPr>
        <w:jc w:val="both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 排序算法之嵌套循环:</w:t>
      </w:r>
    </w:p>
    <w:p>
      <w:pPr>
        <w:jc w:val="both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1.选择排序 2.冒泡排序 3.插入排序</w:t>
      </w:r>
    </w:p>
    <w:p>
      <w:pPr>
        <w:jc w:val="both"/>
        <w:rPr>
          <w:rFonts w:hint="eastAsia" w:eastAsia="SimSun"/>
          <w:lang w:val="en-US" w:eastAsia="zh-CN"/>
        </w:rPr>
      </w:pPr>
    </w:p>
    <w:p>
      <w:pPr>
        <w:jc w:val="both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 排序算法之迭代:</w:t>
      </w:r>
    </w:p>
    <w:p>
      <w:pPr>
        <w:jc w:val="both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1.merge排序 2.快速排序</w:t>
      </w:r>
    </w:p>
    <w:p>
      <w:pPr>
        <w:jc w:val="both"/>
        <w:rPr>
          <w:rFonts w:hint="eastAsia" w:eastAsia="SimSun"/>
          <w:lang w:val="en-US" w:eastAsia="zh-CN"/>
        </w:rPr>
      </w:pPr>
    </w:p>
    <w:p>
      <w:pPr>
        <w:jc w:val="both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 查找算法之二分法:</w:t>
      </w:r>
    </w:p>
    <w:p>
      <w:pPr>
        <w:jc w:val="both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1.二分法查找</w:t>
      </w:r>
    </w:p>
    <w:p>
      <w:pPr>
        <w:jc w:val="both"/>
        <w:rPr>
          <w:rFonts w:hint="eastAsia" w:eastAsia="SimSun"/>
          <w:lang w:val="en-US" w:eastAsia="zh-CN"/>
        </w:rPr>
      </w:pPr>
    </w:p>
    <w:p>
      <w:pPr>
        <w:jc w:val="both"/>
        <w:rPr>
          <w:rFonts w:hint="eastAsia" w:eastAsia="SimSun"/>
          <w:lang w:val="en-US" w:eastAsia="zh-CN"/>
        </w:rPr>
      </w:pPr>
      <w:bookmarkStart w:id="0" w:name="_GoBack"/>
      <w:r>
        <w:rPr>
          <w:rFonts w:hint="eastAsia" w:eastAsia="SimSun"/>
          <w:b/>
          <w:bCs/>
          <w:lang w:val="en-US" w:eastAsia="zh-CN"/>
          <w:rPrChange w:id="0" w:author="Alienware" w:date="2018-02-24T11:39:41Z">
            <w:rPr>
              <w:rFonts w:hint="eastAsia" w:eastAsia="SimSun"/>
              <w:b/>
              <w:bCs/>
              <w:lang w:val="en-US" w:eastAsia="zh-CN"/>
            </w:rPr>
          </w:rPrChange>
        </w:rPr>
        <w:t>数据结构</w:t>
      </w:r>
      <w:bookmarkEnd w:id="0"/>
      <w:ins w:id="1" w:author="Alienware" w:date="2018-02-24T11:39:27Z">
        <w:r>
          <w:rPr>
            <w:rFonts w:hint="eastAsia" w:eastAsia="SimSun"/>
            <w:b/>
            <w:bCs/>
            <w:lang w:val="en-US" w:eastAsia="zh-CN"/>
          </w:rPr>
          <w:t xml:space="preserve"> </w:t>
        </w:r>
      </w:ins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lienware">
    <w15:presenceInfo w15:providerId="None" w15:userId="Alienwa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trackRevision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FD"/>
    <w:rsid w:val="000864D0"/>
    <w:rsid w:val="001A7CFD"/>
    <w:rsid w:val="00221AB0"/>
    <w:rsid w:val="00997C86"/>
    <w:rsid w:val="00B00E6D"/>
    <w:rsid w:val="00DA78FF"/>
    <w:rsid w:val="00EF5F6F"/>
    <w:rsid w:val="4BBC1490"/>
    <w:rsid w:val="5BDA0CD9"/>
    <w:rsid w:val="7A38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26</Characters>
  <Lines>1</Lines>
  <Paragraphs>1</Paragraphs>
  <ScaleCrop>false</ScaleCrop>
  <LinksUpToDate>false</LinksUpToDate>
  <CharactersWithSpaces>29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2018-02-23T03:15:00Z</dcterms:created>
  <dc:creator>PC14</dc:creator>
  <cp:lastModifiedBy>Alienware</cp:lastModifiedBy>
  <dcterms:modified xsi:type="dcterms:W3CDTF">2018-02-24T03:39:43Z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